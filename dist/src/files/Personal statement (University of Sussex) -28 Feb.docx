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pPr>
      <w:r>
        <w:t xml:space="preserve">In the third year of my biochemistry degree in 2021, during the post-pandemic period. I had my first introduction to the environment and sustainability through my industrial training experience. The majority of industries and organizations that could have provided me with a good industrial experience at the time were either not hiring or accepting new members. This was because some of these industries were still getting over the minor setbacks they had during the lockdown, and some had adopted remote working system in Nigeria </w:t>
      </w:r>
      <w:ins w:id="0" w:author="Oluwaferanmi Ajiboye" w:date="2024-02-27T16:10:00Z">
        <w:r w:rsidR="6DAE3A7E">
          <w:rPr/>
          <w:t>(</w:t>
        </w:r>
      </w:ins>
      <w:del w:id="1" w:author="Oluwaferanmi Ajiboye" w:date="2024-02-27T16:10:00Z">
        <w:r w:rsidDel="0F1A23EF">
          <w:rPr/>
          <w:delText xml:space="preserve">as a result of the pandemic outbreak in </w:delText>
        </w:r>
      </w:del>
      <w:ins w:id="2" w:author="Oluwaferanmi Ajiboye" w:date="2024-02-27T16:10:00Z">
        <w:r w:rsidR="34A8BFA9">
          <w:rPr/>
          <w:t xml:space="preserve">due to the lockdown in </w:t>
        </w:r>
      </w:ins>
      <w:r>
        <w:t>2020</w:t>
      </w:r>
      <w:ins w:id="3" w:author="Oluwaferanmi Ajiboye" w:date="2024-02-27T16:10:00Z">
        <w:r w:rsidR="654234E1">
          <w:rPr/>
          <w:t>) f</w:t>
        </w:r>
      </w:ins>
      <w:del w:id="4" w:author="Oluwaferanmi Ajiboye" w:date="2024-02-27T16:09:00Z">
        <w:r w:rsidDel="1C726C5C">
          <w:rPr/>
          <w:delText>,</w:delText>
        </w:r>
      </w:del>
      <w:del w:id="5" w:author="Oluwaferanmi Ajiboye" w:date="2024-02-27T16:10:00Z">
        <w:r w:rsidDel="D3EE2AFB">
          <w:rPr/>
          <w:delText xml:space="preserve"> f</w:delText>
        </w:r>
      </w:del>
      <w:r>
        <w:t>or productive work from employees to keep the industry running.</w:t>
      </w:r>
      <w:ins w:id="6" w:author="Oluwaferanmi Ajiboye" w:date="2024-02-27T16:10:00Z">
        <w:r w:rsidR="AD4A4447">
          <w:rPr/>
          <w:t xml:space="preserve"> </w:t>
        </w:r>
      </w:ins>
      <w:r>
        <w:t xml:space="preserve">I applied to </w:t>
      </w:r>
      <w:del w:id="7" w:author="Oluwaferanmi Ajiboye" w:date="2024-02-27T16:11:00Z">
        <w:r w:rsidDel="B70CED02">
          <w:rPr/>
          <w:delText xml:space="preserve">some </w:delText>
        </w:r>
      </w:del>
      <w:ins w:id="8" w:author="Oluwaferanmi Ajiboye" w:date="2024-02-27T16:11:00Z">
        <w:r w:rsidR="8C11D4C5">
          <w:rPr/>
          <w:t>several</w:t>
        </w:r>
      </w:ins>
      <w:ins w:id="9" w:author="Oluwaferanmi Ajiboye" w:date="2024-02-27T16:11:00Z">
        <w:r w:rsidR="18E74D22">
          <w:rPr/>
          <w:t xml:space="preserve"> </w:t>
        </w:r>
      </w:ins>
      <w:r>
        <w:t>industries</w:t>
      </w:r>
      <w:ins w:id="10" w:author="Oluwaferanmi Ajiboye" w:date="2024-02-27T16:11:00Z">
        <w:r w:rsidR="9C494D3B">
          <w:rPr/>
          <w:t xml:space="preserve"> including </w:t>
        </w:r>
      </w:ins>
      <w:ins w:id="11" w:author="Oluwaferanmi Ajiboye" w:date="2024-02-27T16:11:00Z">
        <w:r w:rsidR="FBA72D0A">
          <w:rPr/>
          <w:t>(</w:t>
        </w:r>
      </w:ins>
      <w:ins w:id="12" w:author="Oluwaferanmi Ajiboye" w:date="2024-02-27T16:11:00Z">
        <w:r w:rsidR="38554A31" w:rsidRPr="0BAA5715">
          <w:rPr>
            <w:b/>
            <w:bCs/>
            <w:rPrChange w:id="13" w:author="Oluwaferanmi Ajiboye" w:date="2024-02-27T16:12:00Z">
              <w:rPr/>
            </w:rPrChange>
          </w:rPr>
          <w:t>list ind</w:t>
        </w:r>
      </w:ins>
      <w:ins w:id="14" w:author="Oluwaferanmi Ajiboye" w:date="2024-02-27T16:12:00Z">
        <w:r w:rsidR="B6D9FEA4" w:rsidRPr="1CD5456D">
          <w:rPr>
            <w:b/>
            <w:bCs/>
            <w:rPrChange w:id="15" w:author="Oluwaferanmi Ajiboye" w:date="2024-02-27T16:12:00Z">
              <w:rPr/>
            </w:rPrChange>
          </w:rPr>
          <w:t>ustries here</w:t>
        </w:r>
      </w:ins>
      <w:ins w:id="16" w:author="Oluwaferanmi Ajiboye" w:date="2024-02-27T16:11:00Z">
        <w:r w:rsidR="9E68665E" w:rsidRPr="3B8A3E58">
          <w:rPr>
            <w:b/>
            <w:bCs/>
            <w:rPrChange w:id="17" w:author="Oluwaferanmi Ajiboye" w:date="2024-02-27T16:12:00Z">
              <w:rPr/>
            </w:rPrChange>
          </w:rPr>
          <w:t>)</w:t>
        </w:r>
      </w:ins>
      <w:ins w:id="18" w:author="Oluwaferanmi Ajiboye" w:date="2024-02-27T16:12:00Z">
        <w:r w:rsidR="730B5D5C">
          <w:rPr>
            <w:b/>
            <w:bCs/>
          </w:rPr>
          <w:t xml:space="preserve">. </w:t>
        </w:r>
      </w:ins>
      <w:ins w:id="19" w:author="Oluwaferanmi Ajiboye" w:date="2024-02-27T16:12:00Z">
        <w:r w:rsidR="D7BAA4FD">
          <w:rPr/>
          <w:t>These organizations</w:t>
        </w:r>
      </w:ins>
      <w:r>
        <w:t xml:space="preserve"> </w:t>
      </w:r>
      <w:del w:id="20" w:author="Oluwaferanmi Ajiboye" w:date="2024-02-27T16:11:00Z">
        <w:r w:rsidDel="687C2B87">
          <w:rPr/>
          <w:delText xml:space="preserve">which </w:delText>
        </w:r>
      </w:del>
      <w:r>
        <w:t xml:space="preserve">were </w:t>
      </w:r>
      <w:ins w:id="21" w:author="Oluwaferanmi Ajiboye" w:date="2024-02-27T16:12:00Z">
        <w:r w:rsidR="B225306C">
          <w:rPr/>
          <w:t xml:space="preserve">all </w:t>
        </w:r>
      </w:ins>
      <w:r>
        <w:t xml:space="preserve">related to my field of study </w:t>
      </w:r>
      <w:ins w:id="22" w:author="Oluwaferanmi Ajiboye" w:date="2024-02-27T16:12:00Z">
        <w:r w:rsidR="CB71194B">
          <w:rPr/>
          <w:t xml:space="preserve">and I was </w:t>
        </w:r>
      </w:ins>
      <w:ins w:id="23" w:author="Oluwaferanmi Ajiboye" w:date="2024-02-27T16:13:00Z">
        <w:r w:rsidR="F55C76B1">
          <w:rPr/>
          <w:t>certain</w:t>
        </w:r>
      </w:ins>
      <w:ins w:id="24" w:author="Oluwaferanmi Ajiboye" w:date="2024-02-27T16:12:00Z">
        <w:r w:rsidR="3FD248D5">
          <w:rPr/>
          <w:t xml:space="preserve"> joining them would give me </w:t>
        </w:r>
      </w:ins>
      <w:ins w:id="25" w:author="Oluwaferanmi Ajiboye" w:date="2024-02-27T16:13:00Z">
        <w:r w:rsidR="34A0F030">
          <w:rPr/>
          <w:t xml:space="preserve">a deeper insight into </w:t>
        </w:r>
      </w:ins>
      <w:r>
        <w:t>Biochemistry</w:t>
      </w:r>
      <w:ins w:id="26" w:author="Oluwaferanmi Ajiboye" w:date="2024-02-27T16:13:00Z">
        <w:r w:rsidR="11EF28FA">
          <w:rPr/>
          <w:t>.</w:t>
        </w:r>
      </w:ins>
      <w:ins w:id="27" w:author="Oluwaferanmi Ajiboye" w:date="2024-02-27T16:14:00Z">
        <w:r w:rsidR="BD89D7A7">
          <w:rPr/>
          <w:t xml:space="preserve"> </w:t>
        </w:r>
      </w:ins>
      <w:ins w:id="28" w:author="Oluwaferanmi Ajiboye" w:date="2024-02-27T16:13:00Z">
        <w:r w:rsidR="9DD3B216">
          <w:rPr/>
          <w:t>Howe</w:t>
        </w:r>
      </w:ins>
      <w:ins w:id="29" w:author="Oluwaferanmi Ajiboye" w:date="2024-02-27T16:14:00Z">
        <w:r w:rsidR="88852583">
          <w:rPr/>
          <w:t xml:space="preserve">ver, </w:t>
        </w:r>
      </w:ins>
      <w:del w:id="30" w:author="Oluwaferanmi Ajiboye" w:date="2024-02-27T16:13:00Z">
        <w:r w:rsidDel="076B0A66">
          <w:rPr/>
          <w:delText xml:space="preserve">but </w:delText>
        </w:r>
      </w:del>
      <w:r>
        <w:t>I</w:t>
      </w:r>
      <w:ins w:id="31" w:author="Oluwaferanmi Ajiboye" w:date="2024-02-27T16:14:00Z">
        <w:r w:rsidR="E902E96B">
          <w:rPr/>
          <w:t xml:space="preserve"> </w:t>
        </w:r>
      </w:ins>
      <w:del w:id="32" w:author="Oluwaferanmi Ajiboye" w:date="2024-02-27T16:14:00Z">
        <w:r w:rsidDel="CFCC7EAC">
          <w:rPr/>
          <w:delText xml:space="preserve"> </w:delText>
        </w:r>
      </w:del>
      <w:r>
        <w:t xml:space="preserve">was </w:t>
      </w:r>
      <w:del w:id="33" w:author="Oluwaferanmi Ajiboye" w:date="2024-02-27T16:14:00Z">
        <w:r w:rsidDel="F5F8832E">
          <w:rPr/>
          <w:delText>not given the chance to be a part of the organization they</w:delText>
        </w:r>
      </w:del>
      <w:ins w:id="34" w:author="Oluwaferanmi Ajiboye" w:date="2024-02-27T16:14:00Z">
        <w:r w:rsidR="E60FBD16">
          <w:rPr/>
          <w:t>met with negative replies from all organizations as they</w:t>
        </w:r>
      </w:ins>
      <w:del w:id="35" w:author="Oluwaferanmi Ajiboye" w:date="2024-02-27T16:14:00Z">
        <w:r w:rsidDel="F5884479">
          <w:rPr/>
          <w:delText xml:space="preserve"> all</w:delText>
        </w:r>
      </w:del>
      <w:r>
        <w:t xml:space="preserve"> gave similar response</w:t>
      </w:r>
      <w:ins w:id="36" w:author="Oluwaferanmi Ajiboye" w:date="2024-02-27T16:14:00Z">
        <w:r w:rsidR="AC1243C7">
          <w:rPr/>
          <w:t>s</w:t>
        </w:r>
      </w:ins>
      <w:r>
        <w:t xml:space="preserve"> </w:t>
      </w:r>
      <w:ins w:id="37" w:author="Oluwaferanmi Ajiboye" w:date="2024-02-27T16:14:00Z">
        <w:r w:rsidR="1E0FE701">
          <w:rPr/>
          <w:t>stating that the</w:t>
        </w:r>
      </w:ins>
      <w:ins w:id="38" w:author="Oluwaferanmi Ajiboye" w:date="2024-02-27T16:15:00Z">
        <w:r w:rsidR="910EC96F">
          <w:rPr/>
          <w:t xml:space="preserve">y were not currently accepting industrial trainees. </w:t>
        </w:r>
      </w:ins>
      <w:del w:id="39" w:author="Oluwaferanmi Ajiboye" w:date="2024-02-27T16:14:00Z">
        <w:r w:rsidDel="81108F00">
          <w:rPr/>
          <w:delText xml:space="preserve">saying that that due to the pandemic they stopped accepting industrial training students </w:delText>
        </w:r>
      </w:del>
      <w:del w:id="40" w:author="Oluwaferanmi Ajiboye" w:date="2024-02-27T16:15:00Z">
        <w:r w:rsidDel="81F95DD6">
          <w:rPr/>
          <w:delText xml:space="preserve">which </w:delText>
        </w:r>
      </w:del>
      <w:ins w:id="41" w:author="Oluwaferanmi Ajiboye" w:date="2024-02-27T16:15:00Z">
        <w:r w:rsidR="D52CD83B">
          <w:rPr/>
          <w:t xml:space="preserve">This </w:t>
        </w:r>
      </w:ins>
      <w:r>
        <w:t>was a valid reason b</w:t>
      </w:r>
      <w:r>
        <w:t>e</w:t>
      </w:r>
      <w:r>
        <w:t xml:space="preserve">ause they were looking out for the safety of </w:t>
      </w:r>
      <w:del w:id="42" w:author="Oluwaferanmi Ajiboye" w:date="2024-02-27T16:15:00Z">
        <w:r w:rsidDel="B099E947">
          <w:rPr/>
          <w:delText>we the</w:delText>
        </w:r>
      </w:del>
      <w:ins w:id="43" w:author="Oluwaferanmi Ajiboye" w:date="2024-02-27T16:15:00Z">
        <w:r w:rsidR="40FA3BE8">
          <w:rPr/>
          <w:t>their</w:t>
        </w:r>
      </w:ins>
      <w:r>
        <w:t xml:space="preserve"> students.</w:t>
      </w:r>
    </w:p>
    <w:p>
      <w:pPr>
        <w:pStyle w:val="style0"/>
        <w:jc w:val="both"/>
        <w:rPr/>
      </w:pPr>
    </w:p>
    <w:p>
      <w:pPr>
        <w:pStyle w:val="style0"/>
        <w:jc w:val="both"/>
        <w:rPr/>
      </w:pPr>
      <w:r>
        <w:t xml:space="preserve">In the absence of opportunities in the industries I desired, I chose to apply to an environmental organization, and I was accepted right away. Initially, </w:t>
      </w:r>
      <w:del w:id="44" w:author="Oluwaferanmi Ajiboye" w:date="2024-02-27T16:17:00Z">
        <w:r w:rsidDel="9B50DD3A">
          <w:rPr/>
          <w:delText xml:space="preserve">I was not interested in the </w:delText>
        </w:r>
      </w:del>
      <w:ins w:id="45" w:author="Oluwaferanmi Ajiboye" w:date="2024-02-27T16:17:00Z">
        <w:r w:rsidR="E95B082E">
          <w:rPr/>
          <w:t xml:space="preserve">none of the </w:t>
        </w:r>
      </w:ins>
      <w:r>
        <w:t>roles</w:t>
      </w:r>
      <w:ins w:id="46" w:author="Oluwaferanmi Ajiboye" w:date="2024-02-27T16:17:00Z">
        <w:r w:rsidR="F87625B7">
          <w:rPr/>
          <w:t xml:space="preserve"> which</w:t>
        </w:r>
      </w:ins>
      <w:r>
        <w:t xml:space="preserve"> I was assigned</w:t>
      </w:r>
      <w:ins w:id="47" w:author="Oluwaferanmi Ajiboye" w:date="2024-02-27T16:17:00Z">
        <w:r w:rsidR="92EBB616">
          <w:rPr/>
          <w:t xml:space="preserve"> were appealing to me</w:t>
        </w:r>
      </w:ins>
      <w:ins w:id="48" w:author="Oluwaferanmi Ajiboye" w:date="2024-02-27T16:18:00Z">
        <w:r w:rsidR="2D640A3C">
          <w:rPr/>
          <w:t>.</w:t>
        </w:r>
      </w:ins>
      <w:del w:id="49" w:author="Oluwaferanmi Ajiboye" w:date="2024-02-27T16:18:00Z">
        <w:r w:rsidDel="5972B923">
          <w:rPr/>
          <w:delText xml:space="preserve">, but </w:delText>
        </w:r>
      </w:del>
      <w:ins w:id="50" w:author="Oluwaferanmi Ajiboye" w:date="2024-02-27T16:18:00Z">
        <w:r w:rsidR="1C427E35">
          <w:rPr/>
          <w:t xml:space="preserve"> O</w:t>
        </w:r>
      </w:ins>
      <w:del w:id="51" w:author="Oluwaferanmi Ajiboye" w:date="2024-02-27T16:18:00Z">
        <w:r w:rsidDel="57747BEE">
          <w:rPr/>
          <w:delText>o</w:delText>
        </w:r>
      </w:del>
      <w:r>
        <w:t>ne day</w:t>
      </w:r>
      <w:ins w:id="52" w:author="Oluwaferanmi Ajiboye" w:date="2024-02-27T16:18:00Z">
        <w:r w:rsidR="03FBB441">
          <w:rPr/>
          <w:t xml:space="preserve"> however</w:t>
        </w:r>
      </w:ins>
      <w:r>
        <w:t xml:space="preserve">, we were all required to go on a field trip to the treatment and disposal centers to observe </w:t>
      </w:r>
      <w:ins w:id="53" w:author="Oluwaferanmi Ajiboye" w:date="2024-02-27T16:18:00Z">
        <w:r w:rsidR="6DC02F7A">
          <w:rPr/>
          <w:t xml:space="preserve">how </w:t>
        </w:r>
      </w:ins>
      <w:del w:id="54" w:author="Oluwaferanmi Ajiboye" w:date="2024-02-27T16:18:00Z">
        <w:r w:rsidDel="43996CE1">
          <w:rPr/>
          <w:delText xml:space="preserve">the </w:delText>
        </w:r>
      </w:del>
      <w:r>
        <w:t>waste management procedures</w:t>
      </w:r>
      <w:ins w:id="55" w:author="Oluwaferanmi Ajiboye" w:date="2024-02-27T16:18:00Z">
        <w:r w:rsidR="56A5EF19">
          <w:rPr/>
          <w:t xml:space="preserve"> were being conducted</w:t>
        </w:r>
      </w:ins>
      <w:r>
        <w:t xml:space="preserve">. It was at this point that my interest in the environment </w:t>
      </w:r>
      <w:ins w:id="56" w:author="Oluwaferanmi Ajiboye" w:date="2024-02-27T16:19:00Z">
        <w:r w:rsidR="21C8C03C">
          <w:rPr/>
          <w:t>ignited</w:t>
        </w:r>
      </w:ins>
      <w:del w:id="57" w:author="Oluwaferanmi Ajiboye" w:date="2024-02-27T16:19:00Z">
        <w:r w:rsidDel="AC4E9115">
          <w:rPr/>
          <w:delText>was sparked</w:delText>
        </w:r>
      </w:del>
      <w:r>
        <w:t xml:space="preserve">. My realization of the critical necessity to save our world and its valuable resources was sparked </w:t>
      </w:r>
      <w:ins w:id="58" w:author="Oluwaferanmi Ajiboye" w:date="2024-02-27T16:19:00Z">
        <w:r w:rsidR="FAD5DC1E">
          <w:rPr/>
          <w:t>during</w:t>
        </w:r>
      </w:ins>
      <w:del w:id="59" w:author="Oluwaferanmi Ajiboye" w:date="2024-02-27T16:19:00Z">
        <w:r w:rsidDel="7502DC87">
          <w:rPr/>
          <w:delText>by</w:delText>
        </w:r>
      </w:del>
      <w:r>
        <w:t xml:space="preserve"> this eye-opening experience. From then on, I have been making positive contributions to support biodiversity, wildlife conservation and the overall wellbeing of our ecosystem.</w:t>
      </w:r>
    </w:p>
    <w:p>
      <w:pPr>
        <w:pStyle w:val="style0"/>
        <w:jc w:val="both"/>
        <w:rPr/>
      </w:pPr>
    </w:p>
    <w:p>
      <w:pPr>
        <w:pStyle w:val="style0"/>
        <w:jc w:val="both"/>
        <w:rPr/>
      </w:pPr>
      <w:r>
        <w:t xml:space="preserve">Beyond the experience I got during my placement, I have </w:t>
      </w:r>
      <w:del w:id="60" w:author="Oluwaferanmi Ajiboye" w:date="2024-02-27T16:20:00Z">
        <w:r w:rsidDel="5A44AA63">
          <w:rPr/>
          <w:delText xml:space="preserve">actively </w:delText>
        </w:r>
      </w:del>
      <w:ins w:id="61" w:author="Oluwaferanmi Ajiboye" w:date="2024-02-27T16:20:00Z">
        <w:r w:rsidR="BBF6D6F7">
          <w:rPr/>
          <w:t xml:space="preserve">continuously </w:t>
        </w:r>
      </w:ins>
      <w:r>
        <w:t xml:space="preserve">engaged </w:t>
      </w:r>
      <w:ins w:id="62" w:author="Oluwaferanmi Ajiboye" w:date="2024-02-27T16:20:00Z">
        <w:r w:rsidR="48B96164">
          <w:rPr/>
          <w:t xml:space="preserve">actively </w:t>
        </w:r>
      </w:ins>
      <w:r>
        <w:t>in various extra</w:t>
      </w:r>
      <w:ins w:id="63" w:author="Oluwaferanmi Ajiboye" w:date="2024-02-27T16:19:00Z">
        <w:r w:rsidR="579100B7">
          <w:rPr/>
          <w:t>-</w:t>
        </w:r>
      </w:ins>
      <w:r>
        <w:t xml:space="preserve">curricular activities relating to sustainability. I am a volunteer </w:t>
      </w:r>
      <w:ins w:id="64" w:author="Oluwaferanmi Ajiboye" w:date="2024-02-27T16:20:00Z">
        <w:r w:rsidR="D0ABEF24">
          <w:rPr/>
          <w:t xml:space="preserve">member </w:t>
        </w:r>
      </w:ins>
      <w:r>
        <w:t>at Susty</w:t>
      </w:r>
      <w:r>
        <w:t>Vibe</w:t>
      </w:r>
      <w:r>
        <w:t xml:space="preserve">s which is an NGO that is committed to advocacy and community engagement to drive the required actions regarding the environment through environmental sustainability projects in diverse communities. Through </w:t>
      </w:r>
      <w:ins w:id="65" w:author="Oluwaferanmi Ajiboye" w:date="2024-02-27T16:21:00Z">
        <w:r w:rsidR="C839B527">
          <w:rPr/>
          <w:t xml:space="preserve">my participation at Sustyvibes, </w:t>
        </w:r>
      </w:ins>
      <w:del w:id="66" w:author="Oluwaferanmi Ajiboye" w:date="2024-02-27T16:21:00Z">
        <w:r w:rsidDel="76BAD153">
          <w:rPr/>
          <w:delText xml:space="preserve">this </w:delText>
        </w:r>
      </w:del>
      <w:r>
        <w:t>I have gained a solid foundation in the principles and practices necessary to address the environmental challenges we face today and I have been able to organize my time effectively, consistently meeting coursework deadlines and develop effective communication skills. This demonstrates my ability to successfully balance academic work alongside the demands of the course during the Masters study.</w:t>
      </w:r>
    </w:p>
    <w:p>
      <w:pPr>
        <w:pStyle w:val="style0"/>
        <w:jc w:val="both"/>
        <w:rPr/>
      </w:pPr>
    </w:p>
    <w:p>
      <w:pPr>
        <w:pStyle w:val="style0"/>
        <w:jc w:val="both"/>
        <w:rPr/>
      </w:pPr>
      <w:r>
        <w:t xml:space="preserve">My ultimate objective is to support the creation and application of sustainable solutions on a global scale. </w:t>
      </w:r>
      <w:ins w:id="67" w:author="Oluwaferanmi Ajiboye" w:date="2024-02-27T16:21:00Z">
        <w:r w:rsidR="20C80C36">
          <w:rPr/>
          <w:t>I am confident that s</w:t>
        </w:r>
      </w:ins>
      <w:del w:id="68" w:author="Oluwaferanmi Ajiboye" w:date="2024-02-27T16:21:00Z">
        <w:r w:rsidDel="C9818F5A">
          <w:rPr/>
          <w:delText>S</w:delText>
        </w:r>
      </w:del>
      <w:r>
        <w:t xml:space="preserve">tudying </w:t>
      </w:r>
      <w:del w:id="69" w:author="Oluwaferanmi Ajiboye" w:date="2024-02-27T16:21:00Z">
        <w:r w:rsidDel="D6F59CDA">
          <w:rPr/>
          <w:delText>s</w:delText>
        </w:r>
      </w:del>
      <w:ins w:id="70" w:author="Oluwaferanmi Ajiboye" w:date="2024-02-27T16:21:00Z">
        <w:r w:rsidR="46A1810C">
          <w:rPr/>
          <w:t>S</w:t>
        </w:r>
      </w:ins>
      <w:r>
        <w:t xml:space="preserve">ustainable </w:t>
      </w:r>
      <w:del w:id="71" w:author="Oluwaferanmi Ajiboye" w:date="2024-02-27T16:21:00Z">
        <w:r w:rsidDel="D1CDEC64">
          <w:rPr/>
          <w:delText>d</w:delText>
        </w:r>
      </w:del>
      <w:ins w:id="72" w:author="Oluwaferanmi Ajiboye" w:date="2024-02-27T16:21:00Z">
        <w:r w:rsidR="474A23BC">
          <w:rPr/>
          <w:t>D</w:t>
        </w:r>
      </w:ins>
      <w:r>
        <w:t xml:space="preserve">evelopment at the University of Sussex will </w:t>
      </w:r>
      <w:del w:id="73" w:author="Oluwaferanmi Ajiboye" w:date="2024-02-27T16:21:00Z">
        <w:r w:rsidDel="1E783CD0">
          <w:rPr/>
          <w:delText xml:space="preserve">help to </w:delText>
        </w:r>
      </w:del>
      <w:r>
        <w:t xml:space="preserve">broaden my knowledge and </w:t>
      </w:r>
      <w:ins w:id="74" w:author="Oluwaferanmi Ajiboye" w:date="2024-02-27T16:22:00Z">
        <w:r w:rsidR="6582C8BC">
          <w:rPr/>
          <w:t xml:space="preserve">enable me to </w:t>
        </w:r>
      </w:ins>
      <w:r>
        <w:t xml:space="preserve">gain the </w:t>
      </w:r>
      <w:del w:id="75" w:author="Oluwaferanmi Ajiboye" w:date="2024-02-27T16:22:00Z">
        <w:r w:rsidDel="BC285C7D">
          <w:rPr/>
          <w:delText xml:space="preserve">abilities </w:delText>
        </w:r>
      </w:del>
      <w:ins w:id="76" w:author="Oluwaferanmi Ajiboye" w:date="2024-02-27T16:22:00Z">
        <w:r w:rsidR="23203395">
          <w:rPr/>
          <w:t xml:space="preserve">skills </w:t>
        </w:r>
      </w:ins>
      <w:r>
        <w:t>necessary to address urgent environmental concerns</w:t>
      </w:r>
      <w:ins w:id="77" w:author="Oluwaferanmi Ajiboye" w:date="2024-02-27T16:22:00Z">
        <w:r w:rsidR="C87D23FE">
          <w:rPr/>
          <w:t xml:space="preserve"> starting</w:t>
        </w:r>
      </w:ins>
      <w:ins w:id="78" w:author="Oluwaferanmi Ajiboye" w:date="2024-02-27T16:23:00Z">
        <w:r w:rsidR="5F7C9B79">
          <w:rPr/>
          <w:t xml:space="preserve"> with my immediate community</w:t>
        </w:r>
      </w:ins>
      <w:r>
        <w:t>. I am sure I can have a significant impact in this subject because of my hands-on experience and enthusiasm for sustainability.</w:t>
      </w:r>
    </w:p>
    <w:p>
      <w:pPr>
        <w:pStyle w:val="style0"/>
        <w:jc w:val="both"/>
        <w:rPr/>
      </w:pPr>
    </w:p>
    <w:p>
      <w:pPr>
        <w:pStyle w:val="style0"/>
        <w:jc w:val="both"/>
        <w:rPr/>
      </w:pPr>
      <w:r>
        <w:t xml:space="preserve">Acquiring a MSc from a world class university in </w:t>
      </w:r>
      <w:r>
        <w:t>S</w:t>
      </w:r>
      <w:r>
        <w:t>ustainability at University of Sussex will help build upon the knowledge and skills gained through my experience, equipping me</w:t>
      </w:r>
      <w:r>
        <w:t xml:space="preserve"> to contribute to a more resilient and sustainable future.</w:t>
      </w:r>
      <w:r>
        <w:t xml:space="preserve"> </w:t>
      </w:r>
      <w:r>
        <w:t xml:space="preserve">My </w:t>
      </w:r>
      <w:r>
        <w:t>persistent commitment to sustainability and the environment has influenced my extracurricular activities</w:t>
      </w:r>
      <w:r>
        <w:t>; it's n</w:t>
      </w:r>
      <w:ins w:id="79" w:author="Oluwaferanmi Ajiboye" w:date="2024-02-27T16:24:00Z">
        <w:r w:rsidR="4DAAC2B9">
          <w:rPr/>
          <w:t>o longer just “my career”, but now my lifestyle and I have begun to educate my friends and families on the critical need to protect ou</w:t>
        </w:r>
      </w:ins>
      <w:ins w:id="80" w:author="Oluwaferanmi Ajiboye" w:date="2024-02-27T16:25:00Z">
        <w:r w:rsidR="93A16A6C">
          <w:rPr/>
          <w:t>r environment.</w:t>
        </w:r>
      </w:ins>
      <w:ins w:id="81" w:author="Oluwaferanmi Ajiboye" w:date="2024-02-27T16:25:00Z">
        <w:r w:rsidR="B835B89E">
          <w:rPr/>
          <w:t xml:space="preserve"> </w:t>
        </w:r>
      </w:ins>
    </w:p>
    <w:sectPr>
      <w:pgSz w:w="11906" w:h="16838" w:orient="portrait"/>
      <w:pgMar w:top="1440" w:right="1440" w:bottom="1440" w:left="1440" w:header="720" w:footer="720" w:gutter="0"/>
      <w:pgNumType w:start="1"/>
      <w:cols w:space="720"/>
      <w:sectPrChange w:id="82" w:author="Abigail Timothy" w:date="2024-02-23T04:09:00Z">
        <w:sectPr>
          <w:pgSz w:w="12240" w:h="15840"/>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5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US"/>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paragraph" w:styleId="style178">
    <w:name w:val="Revision"/>
    <w:next w:val="style178"/>
    <w:uiPriority w:val="99"/>
    <w:pPr>
      <w:spacing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Words>558</Words>
  <Characters>3039</Characters>
  <Application>WPS Office</Application>
  <DocSecurity>0</DocSecurity>
  <Paragraphs>9</Paragraphs>
  <ScaleCrop>false</ScaleCrop>
  <LinksUpToDate>false</LinksUpToDate>
  <CharactersWithSpaces>3593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2024-02-27T15:57:15Z</dcterms:created>
  <dc:creator>WPS Office</dc:creator>
  <lastModifiedBy>TECNO BA2</lastModifiedBy>
  <dcterms:modified xsi:type="dcterms:W3CDTF">2024-02-27T17:16:22Z</dcterms:modified>
  <revision>3</revision>
</coreProperties>
</file>

<file path=docProps/custom.xml><?xml version="1.0" encoding="utf-8"?>
<Properties xmlns="http://schemas.openxmlformats.org/officeDocument/2006/custom-properties" xmlns:vt="http://schemas.openxmlformats.org/officeDocument/2006/docPropsVTypes"/>
</file>